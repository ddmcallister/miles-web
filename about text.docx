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8A3EE" w14:textId="51A49B40" w:rsidR="00787167" w:rsidRDefault="00787167" w:rsidP="00787167">
      <w:pPr>
        <w:rPr>
          <w:rFonts w:ascii="Molengo" w:eastAsia="Times New Roman" w:hAnsi="Molengo" w:cs="Times New Roman"/>
          <w:color w:val="2A2A2A"/>
          <w:sz w:val="20"/>
          <w:szCs w:val="20"/>
          <w:shd w:val="clear" w:color="auto" w:fill="FFFFFF"/>
        </w:rPr>
      </w:pPr>
      <w:r w:rsidRPr="00787167">
        <w:rPr>
          <w:rFonts w:ascii="Molengo" w:eastAsia="Times New Roman" w:hAnsi="Molengo" w:cs="Times New Roman"/>
          <w:color w:val="2A2A2A"/>
          <w:sz w:val="23"/>
          <w:szCs w:val="23"/>
          <w:shd w:val="clear" w:color="auto" w:fill="FFFFFF"/>
        </w:rPr>
        <w:t>Miles McAllister is a Southern California-based performer and educator.  He is currently 3rd trumpet of the </w:t>
      </w:r>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"http://www.thesymphony.org/about/orchestra/"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Santa Barbara Symphony</w:t>
      </w:r>
      <w:r w:rsidRPr="00787167">
        <w:rPr>
          <w:rFonts w:ascii="Times" w:eastAsia="Times New Roman" w:hAnsi="Times" w:cs="Times New Roman"/>
          <w:sz w:val="20"/>
          <w:szCs w:val="20"/>
        </w:rPr>
        <w:fldChar w:fldCharType="end"/>
      </w:r>
      <w:r w:rsidRPr="00787167">
        <w:rPr>
          <w:rFonts w:ascii="Molengo" w:eastAsia="Times New Roman" w:hAnsi="Molengo" w:cs="Times New Roman"/>
          <w:color w:val="2A2A2A"/>
          <w:sz w:val="23"/>
          <w:szCs w:val="23"/>
          <w:shd w:val="clear" w:color="auto" w:fill="FFFFFF"/>
        </w:rPr>
        <w:t> and Principal trumpet of the </w:t>
      </w:r>
      <w:commentRangeStart w:id="0"/>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"http://aysymphony.org/"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American Youth Symphony</w:t>
      </w:r>
      <w:r w:rsidRPr="00787167">
        <w:rPr>
          <w:rFonts w:ascii="Times" w:eastAsia="Times New Roman" w:hAnsi="Times" w:cs="Times New Roman"/>
          <w:sz w:val="20"/>
          <w:szCs w:val="20"/>
        </w:rPr>
        <w:fldChar w:fldCharType="end"/>
      </w:r>
      <w:commentRangeEnd w:id="0"/>
      <w:r w:rsidR="007F2C3F">
        <w:rPr>
          <w:rStyle w:val="CommentReference"/>
        </w:rPr>
        <w:commentReference w:id="0"/>
      </w:r>
      <w:del w:id="1" w:author="destanie mcallister" w:date="2015-04-18T09:44:00Z">
        <w:r w:rsidRPr="00787167" w:rsidDel="007F2C3F">
          <w:rPr>
            <w:rFonts w:ascii="Molengo" w:eastAsia="Times New Roman" w:hAnsi="Molengo" w:cs="Times New Roman"/>
            <w:color w:val="2A2A2A"/>
            <w:sz w:val="23"/>
            <w:szCs w:val="23"/>
            <w:shd w:val="clear" w:color="auto" w:fill="FFFFFF"/>
          </w:rPr>
          <w:delText>, a premier training ensemble based in Los Angeles</w:delText>
        </w:r>
      </w:del>
      <w:r w:rsidRPr="00787167">
        <w:rPr>
          <w:rFonts w:ascii="Molengo" w:eastAsia="Times New Roman" w:hAnsi="Molengo" w:cs="Times New Roman"/>
          <w:color w:val="2A2A2A"/>
          <w:sz w:val="23"/>
          <w:szCs w:val="23"/>
          <w:shd w:val="clear" w:color="auto" w:fill="FFFFFF"/>
        </w:rPr>
        <w:t xml:space="preserve">.  He </w:t>
      </w:r>
      <w:bookmarkStart w:id="2" w:name="_GoBack"/>
      <w:bookmarkEnd w:id="2"/>
      <w:del w:id="3" w:author="destanie mcallister" w:date="2015-04-18T09:55:00Z">
        <w:r w:rsidRPr="00787167" w:rsidDel="002B7264">
          <w:rPr>
            <w:rFonts w:ascii="Molengo" w:eastAsia="Times New Roman" w:hAnsi="Molengo" w:cs="Times New Roman"/>
            <w:color w:val="2A2A2A"/>
            <w:sz w:val="23"/>
            <w:szCs w:val="23"/>
            <w:shd w:val="clear" w:color="auto" w:fill="FFFFFF"/>
          </w:rPr>
          <w:delText xml:space="preserve">attends California State University Fullerton and </w:delText>
        </w:r>
      </w:del>
      <w:r w:rsidRPr="00787167">
        <w:rPr>
          <w:rFonts w:ascii="Molengo" w:eastAsia="Times New Roman" w:hAnsi="Molengo" w:cs="Times New Roman"/>
          <w:color w:val="2A2A2A"/>
          <w:sz w:val="23"/>
          <w:szCs w:val="23"/>
          <w:shd w:val="clear" w:color="auto" w:fill="FFFFFF"/>
        </w:rPr>
        <w:t xml:space="preserve">is </w:t>
      </w:r>
      <w:del w:id="4" w:author="destanie mcallister" w:date="2015-04-18T09:45:00Z">
        <w:r w:rsidRPr="00787167" w:rsidDel="007F2C3F">
          <w:rPr>
            <w:rFonts w:ascii="Molengo" w:eastAsia="Times New Roman" w:hAnsi="Molengo" w:cs="Times New Roman"/>
            <w:color w:val="2A2A2A"/>
            <w:sz w:val="23"/>
            <w:szCs w:val="23"/>
            <w:shd w:val="clear" w:color="auto" w:fill="FFFFFF"/>
          </w:rPr>
          <w:delText xml:space="preserve">currently </w:delText>
        </w:r>
      </w:del>
      <w:r w:rsidRPr="00787167">
        <w:rPr>
          <w:rFonts w:ascii="Molengo" w:eastAsia="Times New Roman" w:hAnsi="Molengo" w:cs="Times New Roman"/>
          <w:color w:val="2A2A2A"/>
          <w:sz w:val="23"/>
          <w:szCs w:val="23"/>
          <w:shd w:val="clear" w:color="auto" w:fill="FFFFFF"/>
        </w:rPr>
        <w:t>in the final year of his Masters of Music in Trumpet Performance</w:t>
      </w:r>
      <w:ins w:id="5" w:author="destanie mcallister" w:date="2015-04-18T09:55:00Z">
        <w:r w:rsidR="002B7264">
          <w:rPr>
            <w:rFonts w:ascii="Molengo" w:eastAsia="Times New Roman" w:hAnsi="Molengo" w:cs="Times New Roman"/>
            <w:color w:val="2A2A2A"/>
            <w:sz w:val="23"/>
            <w:szCs w:val="23"/>
            <w:shd w:val="clear" w:color="auto" w:fill="FFFFFF"/>
          </w:rPr>
          <w:t xml:space="preserve"> at </w:t>
        </w:r>
        <w:r w:rsidR="002B7264" w:rsidRPr="00787167">
          <w:rPr>
            <w:rFonts w:ascii="Molengo" w:eastAsia="Times New Roman" w:hAnsi="Molengo" w:cs="Times New Roman"/>
            <w:color w:val="2A2A2A"/>
            <w:sz w:val="23"/>
            <w:szCs w:val="23"/>
            <w:shd w:val="clear" w:color="auto" w:fill="FFFFFF"/>
          </w:rPr>
          <w:t>California State University Fullerton</w:t>
        </w:r>
      </w:ins>
      <w:r w:rsidRPr="00787167">
        <w:rPr>
          <w:rFonts w:ascii="Molengo" w:eastAsia="Times New Roman" w:hAnsi="Molengo" w:cs="Times New Roman"/>
          <w:color w:val="2A2A2A"/>
          <w:sz w:val="23"/>
          <w:szCs w:val="23"/>
          <w:shd w:val="clear" w:color="auto" w:fill="FFFFFF"/>
        </w:rPr>
        <w:t>, studying under </w:t>
      </w:r>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"http://barryp.com/"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Barry Perkins</w:t>
      </w:r>
      <w:r w:rsidRPr="00787167">
        <w:rPr>
          <w:rFonts w:ascii="Times" w:eastAsia="Times New Roman" w:hAnsi="Times" w:cs="Times New Roman"/>
          <w:sz w:val="20"/>
          <w:szCs w:val="20"/>
        </w:rPr>
        <w:fldChar w:fldCharType="end"/>
      </w:r>
      <w:r w:rsidRPr="00787167">
        <w:rPr>
          <w:rFonts w:ascii="Molengo" w:eastAsia="Times New Roman" w:hAnsi="Molengo" w:cs="Times New Roman"/>
          <w:color w:val="2A2A2A"/>
          <w:sz w:val="23"/>
          <w:szCs w:val="23"/>
          <w:shd w:val="clear" w:color="auto" w:fill="FFFFFF"/>
        </w:rPr>
        <w:t xml:space="preserve">, Principal Trumpet of the Pacific Symphony.  He graduated from the University of Redlands in 2011 with a Bachelor of Music degree in Trumpet </w:t>
      </w:r>
      <w:commentRangeStart w:id="6"/>
      <w:r w:rsidRPr="00787167">
        <w:rPr>
          <w:rFonts w:ascii="Molengo" w:eastAsia="Times New Roman" w:hAnsi="Molengo" w:cs="Times New Roman"/>
          <w:color w:val="2A2A2A"/>
          <w:sz w:val="23"/>
          <w:szCs w:val="23"/>
          <w:shd w:val="clear" w:color="auto" w:fill="FFFFFF"/>
        </w:rPr>
        <w:t>Performance</w:t>
      </w:r>
      <w:commentRangeEnd w:id="6"/>
      <w:r w:rsidR="007F2C3F">
        <w:rPr>
          <w:rStyle w:val="CommentReference"/>
        </w:rPr>
        <w:commentReference w:id="6"/>
      </w:r>
      <w:del w:id="7" w:author="destanie mcallister" w:date="2015-04-18T09:44:00Z">
        <w:r w:rsidRPr="00787167" w:rsidDel="007F2C3F">
          <w:rPr>
            <w:rFonts w:ascii="Molengo" w:eastAsia="Times New Roman" w:hAnsi="Molengo" w:cs="Times New Roman"/>
            <w:color w:val="2A2A2A"/>
            <w:sz w:val="23"/>
            <w:szCs w:val="23"/>
            <w:shd w:val="clear" w:color="auto" w:fill="FFFFFF"/>
          </w:rPr>
          <w:delText xml:space="preserve"> where he studied with </w:delText>
        </w:r>
        <w:r w:rsidRPr="00787167" w:rsidDel="007F2C3F">
          <w:rPr>
            <w:rFonts w:ascii="Times" w:eastAsia="Times New Roman" w:hAnsi="Times" w:cs="Times New Roman"/>
            <w:sz w:val="20"/>
            <w:szCs w:val="20"/>
          </w:rPr>
          <w:fldChar w:fldCharType="begin"/>
        </w:r>
        <w:r w:rsidRPr="00787167" w:rsidDel="007F2C3F">
          <w:rPr>
            <w:rFonts w:ascii="Times" w:eastAsia="Times New Roman" w:hAnsi="Times" w:cs="Times New Roman"/>
            <w:sz w:val="20"/>
            <w:szCs w:val="20"/>
          </w:rPr>
          <w:delInstrText xml:space="preserve"> HYPERLINK "http://www.redlands.edu/academics/school-of-music/david-scott.aspx" \o "" \t "_blank" </w:delInstrText>
        </w:r>
        <w:r w:rsidRPr="00787167" w:rsidDel="007F2C3F">
          <w:rPr>
            <w:rFonts w:ascii="Times" w:eastAsia="Times New Roman" w:hAnsi="Times" w:cs="Times New Roman"/>
            <w:sz w:val="20"/>
            <w:szCs w:val="20"/>
          </w:rPr>
          <w:fldChar w:fldCharType="separate"/>
        </w:r>
        <w:r w:rsidRPr="00787167" w:rsidDel="007F2C3F">
          <w:rPr>
            <w:rFonts w:ascii="Molengo" w:eastAsia="Times New Roman" w:hAnsi="Molengo" w:cs="Times New Roman"/>
            <w:color w:val="6CA9D5"/>
            <w:sz w:val="23"/>
            <w:szCs w:val="23"/>
            <w:u w:val="single"/>
            <w:shd w:val="clear" w:color="auto" w:fill="FFFFFF"/>
          </w:rPr>
          <w:delText>Dr. David Scott</w:delText>
        </w:r>
        <w:r w:rsidRPr="00787167" w:rsidDel="007F2C3F">
          <w:rPr>
            <w:rFonts w:ascii="Times" w:eastAsia="Times New Roman" w:hAnsi="Times" w:cs="Times New Roman"/>
            <w:sz w:val="20"/>
            <w:szCs w:val="20"/>
          </w:rPr>
          <w:fldChar w:fldCharType="end"/>
        </w:r>
      </w:del>
      <w:r w:rsidRPr="00787167">
        <w:rPr>
          <w:rFonts w:ascii="Molengo" w:eastAsia="Times New Roman" w:hAnsi="Molengo" w:cs="Times New Roman"/>
          <w:color w:val="2A2A2A"/>
          <w:sz w:val="23"/>
          <w:szCs w:val="23"/>
          <w:shd w:val="clear" w:color="auto" w:fill="FFFFFF"/>
        </w:rPr>
        <w:t>. </w:t>
      </w:r>
      <w:r w:rsidRPr="00787167">
        <w:rPr>
          <w:rFonts w:ascii="Molengo" w:eastAsia="Times New Roman" w:hAnsi="Molengo" w:cs="Times New Roman"/>
          <w:color w:val="2A2A2A"/>
          <w:sz w:val="23"/>
          <w:szCs w:val="23"/>
        </w:rPr>
        <w:br/>
      </w:r>
      <w:r w:rsidRPr="00787167">
        <w:rPr>
          <w:rFonts w:ascii="Molengo" w:eastAsia="Times New Roman" w:hAnsi="Molengo" w:cs="Times New Roman"/>
          <w:color w:val="2A2A2A"/>
          <w:sz w:val="23"/>
          <w:szCs w:val="23"/>
        </w:rPr>
        <w:br/>
      </w:r>
      <w:r w:rsidRPr="00787167">
        <w:rPr>
          <w:rFonts w:ascii="Molengo" w:eastAsia="Times New Roman" w:hAnsi="Molengo" w:cs="Times New Roman"/>
          <w:color w:val="2A2A2A"/>
          <w:sz w:val="23"/>
          <w:szCs w:val="23"/>
          <w:shd w:val="clear" w:color="auto" w:fill="FFFFFF"/>
        </w:rPr>
        <w:t>Miles is at home playing in all genres and ensembles, from the back of an orchestra, in a brass ensemble or solo performance, to commercial and lead work.  He has performed with the Redlands Symphony Orchestra, Riverside Philharmonic, New West Symphony, Golden State Pops Orchestra, San Bernardino Symphony, Dream Orchestra, and the California Philharmonic.  He has also been heard in many other ensembles throughout Los Angeles and the Inland Empire.  </w:t>
      </w:r>
      <w:commentRangeStart w:id="8"/>
      <w:r w:rsidRPr="00787167">
        <w:rPr>
          <w:rFonts w:ascii="Molengo" w:eastAsia="Times New Roman" w:hAnsi="Molengo" w:cs="Times New Roman"/>
          <w:color w:val="2A2A2A"/>
          <w:sz w:val="23"/>
          <w:szCs w:val="23"/>
          <w:shd w:val="clear" w:color="auto" w:fill="FFFFFF"/>
        </w:rPr>
        <w:t>He</w:t>
      </w:r>
      <w:commentRangeEnd w:id="8"/>
      <w:r w:rsidR="007F2C3F">
        <w:rPr>
          <w:rStyle w:val="CommentReference"/>
        </w:rPr>
        <w:commentReference w:id="8"/>
      </w:r>
      <w:r w:rsidRPr="00787167">
        <w:rPr>
          <w:rFonts w:ascii="Molengo" w:eastAsia="Times New Roman" w:hAnsi="Molengo" w:cs="Times New Roman"/>
          <w:color w:val="2A2A2A"/>
          <w:sz w:val="23"/>
          <w:szCs w:val="23"/>
          <w:shd w:val="clear" w:color="auto" w:fill="FFFFFF"/>
        </w:rPr>
        <w:t xml:space="preserve"> has performed with Persian pop singer, </w:t>
      </w:r>
      <w:proofErr w:type="spellStart"/>
      <w:r w:rsidRPr="00787167">
        <w:rPr>
          <w:rFonts w:ascii="Molengo" w:eastAsia="Times New Roman" w:hAnsi="Molengo" w:cs="Times New Roman"/>
          <w:color w:val="2A2A2A"/>
          <w:sz w:val="23"/>
          <w:szCs w:val="23"/>
          <w:shd w:val="clear" w:color="auto" w:fill="FFFFFF"/>
        </w:rPr>
        <w:t>Shahkar</w:t>
      </w:r>
      <w:proofErr w:type="spellEnd"/>
      <w:r w:rsidRPr="00787167">
        <w:rPr>
          <w:rFonts w:ascii="Molengo" w:eastAsia="Times New Roman" w:hAnsi="Molengo" w:cs="Times New Roman"/>
          <w:color w:val="2A2A2A"/>
          <w:sz w:val="23"/>
          <w:szCs w:val="23"/>
          <w:shd w:val="clear" w:color="auto" w:fill="FFFFFF"/>
        </w:rPr>
        <w:t>, at the Nokia Theater as well as with Mannheim Steamroller at Fantasy Springs Casino.  </w:t>
      </w:r>
      <w:ins w:id="9" w:author="destanie mcallister" w:date="2015-04-18T09:43:00Z">
        <w:r w:rsidR="007F2C3F" w:rsidRPr="00787167" w:rsidDel="007F2C3F">
          <w:rPr>
            <w:rFonts w:ascii="Molengo" w:eastAsia="Times New Roman" w:hAnsi="Molengo" w:cs="Times New Roman"/>
            <w:color w:val="2A2A2A"/>
            <w:sz w:val="23"/>
            <w:szCs w:val="23"/>
            <w:shd w:val="clear" w:color="auto" w:fill="FFFFFF"/>
          </w:rPr>
          <w:t xml:space="preserve"> </w:t>
        </w:r>
      </w:ins>
      <w:del w:id="10" w:author="destanie mcallister" w:date="2015-04-18T09:43:00Z">
        <w:r w:rsidRPr="00787167" w:rsidDel="007F2C3F">
          <w:rPr>
            <w:rFonts w:ascii="Molengo" w:eastAsia="Times New Roman" w:hAnsi="Molengo" w:cs="Times New Roman"/>
            <w:color w:val="2A2A2A"/>
            <w:sz w:val="23"/>
            <w:szCs w:val="23"/>
            <w:shd w:val="clear" w:color="auto" w:fill="FFFFFF"/>
          </w:rPr>
          <w:delText>From 2011 – 2013, he played lead trumpet for Carnival Cruise Lines in numerous showbands performing for their full-scale production shows and live sets.   </w:delText>
        </w:r>
      </w:del>
      <w:r w:rsidRPr="00787167">
        <w:rPr>
          <w:rFonts w:ascii="Molengo" w:eastAsia="Times New Roman" w:hAnsi="Molengo" w:cs="Times New Roman"/>
          <w:color w:val="2A2A2A"/>
          <w:sz w:val="23"/>
          <w:szCs w:val="23"/>
          <w:shd w:val="clear" w:color="auto" w:fill="FFFFFF"/>
        </w:rPr>
        <w:t xml:space="preserve">He is a member of AFM Local 47 and 308 and teaches privately or </w:t>
      </w:r>
      <w:proofErr w:type="gramStart"/>
      <w:r w:rsidRPr="00787167">
        <w:rPr>
          <w:rFonts w:ascii="Molengo" w:eastAsia="Times New Roman" w:hAnsi="Molengo" w:cs="Times New Roman"/>
          <w:color w:val="2A2A2A"/>
          <w:sz w:val="23"/>
          <w:szCs w:val="23"/>
          <w:shd w:val="clear" w:color="auto" w:fill="FFFFFF"/>
        </w:rPr>
        <w:t>in group</w:t>
      </w:r>
      <w:proofErr w:type="gramEnd"/>
      <w:r w:rsidRPr="00787167">
        <w:rPr>
          <w:rFonts w:ascii="Molengo" w:eastAsia="Times New Roman" w:hAnsi="Molengo" w:cs="Times New Roman"/>
          <w:color w:val="2A2A2A"/>
          <w:sz w:val="23"/>
          <w:szCs w:val="23"/>
          <w:shd w:val="clear" w:color="auto" w:fill="FFFFFF"/>
        </w:rPr>
        <w:t xml:space="preserve"> settings to all ages.  Miles has also taken lessons with </w:t>
      </w:r>
      <w:proofErr w:type="spellStart"/>
      <w:r w:rsidRPr="00787167">
        <w:rPr>
          <w:rFonts w:ascii="Molengo" w:eastAsia="Times New Roman" w:hAnsi="Molengo" w:cs="Times New Roman"/>
          <w:color w:val="2A2A2A"/>
          <w:sz w:val="23"/>
          <w:szCs w:val="23"/>
          <w:shd w:val="clear" w:color="auto" w:fill="FFFFFF"/>
        </w:rPr>
        <w:t>Kye</w:t>
      </w:r>
      <w:proofErr w:type="spellEnd"/>
      <w:r w:rsidRPr="00787167">
        <w:rPr>
          <w:rFonts w:ascii="Molengo" w:eastAsia="Times New Roman" w:hAnsi="Molengo" w:cs="Times New Roman"/>
          <w:color w:val="2A2A2A"/>
          <w:sz w:val="23"/>
          <w:szCs w:val="23"/>
          <w:shd w:val="clear" w:color="auto" w:fill="FFFFFF"/>
        </w:rPr>
        <w:t xml:space="preserve"> Palmer, Jim Wilt, Dave Washburn, Ray Nowak, Wayne Bergeron, and Roger Ingram.  </w:t>
      </w:r>
      <w:r w:rsidRPr="00787167">
        <w:rPr>
          <w:rFonts w:ascii="Molengo" w:eastAsia="Times New Roman" w:hAnsi="Molengo" w:cs="Times New Roman"/>
          <w:color w:val="2A2A2A"/>
          <w:sz w:val="23"/>
          <w:szCs w:val="23"/>
        </w:rPr>
        <w:br/>
      </w:r>
      <w:r w:rsidR="007F2C3F">
        <w:rPr>
          <w:rStyle w:val="CommentReference"/>
        </w:rPr>
        <w:commentReference w:id="11"/>
      </w:r>
      <w:r w:rsidRPr="00787167">
        <w:rPr>
          <w:rFonts w:ascii="Molengo" w:eastAsia="Times New Roman" w:hAnsi="Molengo" w:cs="Times New Roman"/>
          <w:color w:val="2A2A2A"/>
          <w:sz w:val="23"/>
          <w:szCs w:val="23"/>
        </w:rPr>
        <w:br/>
      </w:r>
      <w:del w:id="12" w:author="destanie mcallister" w:date="2015-04-18T09:38:00Z">
        <w:r w:rsidRPr="00787167" w:rsidDel="007F2C3F">
          <w:rPr>
            <w:rFonts w:ascii="Molengo" w:eastAsia="Times New Roman" w:hAnsi="Molengo" w:cs="Times New Roman"/>
            <w:color w:val="2A2A2A"/>
            <w:sz w:val="23"/>
            <w:szCs w:val="23"/>
            <w:shd w:val="clear" w:color="auto" w:fill="FFFFFF"/>
          </w:rPr>
          <w:delText>Miles received numerous musical and academic awards and had many opportunities while at the University of Redlands</w:delText>
        </w:r>
      </w:del>
      <w:del w:id="13" w:author="destanie mcallister" w:date="2015-04-18T09:35:00Z">
        <w:r w:rsidRPr="00787167" w:rsidDel="004E60C2">
          <w:rPr>
            <w:rFonts w:ascii="Molengo" w:eastAsia="Times New Roman" w:hAnsi="Molengo" w:cs="Times New Roman"/>
            <w:color w:val="2A2A2A"/>
            <w:sz w:val="23"/>
            <w:szCs w:val="23"/>
            <w:shd w:val="clear" w:color="auto" w:fill="FFFFFF"/>
          </w:rPr>
          <w:delText>.  </w:delText>
        </w:r>
      </w:del>
      <w:del w:id="14" w:author="destanie mcallister" w:date="2015-04-18T09:34:00Z">
        <w:r w:rsidRPr="00787167" w:rsidDel="004E60C2">
          <w:rPr>
            <w:rFonts w:ascii="Molengo" w:eastAsia="Times New Roman" w:hAnsi="Molengo" w:cs="Times New Roman"/>
            <w:color w:val="2A2A2A"/>
            <w:sz w:val="23"/>
            <w:szCs w:val="23"/>
            <w:shd w:val="clear" w:color="auto" w:fill="FFFFFF"/>
          </w:rPr>
          <w:delText>He was a member of the University of Redlands Faculty Brass Quintet from </w:delText>
        </w:r>
        <w:r w:rsidRPr="00787167" w:rsidDel="004E60C2">
          <w:rPr>
            <w:rFonts w:ascii="Molengo" w:eastAsia="Times New Roman" w:hAnsi="Molengo" w:cs="Times New Roman"/>
            <w:color w:val="2A2A2A"/>
            <w:sz w:val="20"/>
            <w:szCs w:val="20"/>
            <w:shd w:val="clear" w:color="auto" w:fill="FFFFFF"/>
          </w:rPr>
          <w:delText>2008 – 2011.</w:delText>
        </w:r>
      </w:del>
      <w:del w:id="15" w:author="destanie mcallister" w:date="2015-04-18T09:35:00Z">
        <w:r w:rsidRPr="00787167" w:rsidDel="004E60C2">
          <w:rPr>
            <w:rFonts w:ascii="Molengo" w:eastAsia="Times New Roman" w:hAnsi="Molengo" w:cs="Times New Roman"/>
            <w:color w:val="2A2A2A"/>
            <w:sz w:val="20"/>
            <w:szCs w:val="20"/>
            <w:shd w:val="clear" w:color="auto" w:fill="FFFFFF"/>
          </w:rPr>
          <w:delText xml:space="preserve">  He was awarded the School of Music Director’s Award, </w:delText>
        </w:r>
      </w:del>
      <w:del w:id="16" w:author="destanie mcallister" w:date="2015-04-18T09:34:00Z">
        <w:r w:rsidRPr="00787167" w:rsidDel="004E60C2">
          <w:rPr>
            <w:rFonts w:ascii="Molengo" w:eastAsia="Times New Roman" w:hAnsi="Molengo" w:cs="Times New Roman"/>
            <w:color w:val="2A2A2A"/>
            <w:sz w:val="20"/>
            <w:szCs w:val="20"/>
            <w:shd w:val="clear" w:color="auto" w:fill="FFFFFF"/>
          </w:rPr>
          <w:delText>Performer’s Award, Theodore Presser Scholarship</w:delText>
        </w:r>
      </w:del>
      <w:del w:id="17" w:author="destanie mcallister" w:date="2015-04-18T09:35:00Z">
        <w:r w:rsidRPr="00787167" w:rsidDel="004E60C2">
          <w:rPr>
            <w:rFonts w:ascii="Molengo" w:eastAsia="Times New Roman" w:hAnsi="Molengo" w:cs="Times New Roman"/>
            <w:color w:val="2A2A2A"/>
            <w:sz w:val="20"/>
            <w:szCs w:val="20"/>
            <w:shd w:val="clear" w:color="auto" w:fill="FFFFFF"/>
          </w:rPr>
          <w:delText>, Freshman and Sophomore Honor Awards</w:delText>
        </w:r>
      </w:del>
      <w:del w:id="18" w:author="destanie mcallister" w:date="2015-04-18T09:36:00Z">
        <w:r w:rsidRPr="00787167" w:rsidDel="007F2C3F">
          <w:rPr>
            <w:rFonts w:ascii="Molengo" w:eastAsia="Times New Roman" w:hAnsi="Molengo" w:cs="Times New Roman"/>
            <w:color w:val="2A2A2A"/>
            <w:sz w:val="20"/>
            <w:szCs w:val="20"/>
            <w:shd w:val="clear" w:color="auto" w:fill="FFFFFF"/>
          </w:rPr>
          <w:delText xml:space="preserve">, </w:delText>
        </w:r>
      </w:del>
      <w:del w:id="19" w:author="destanie mcallister" w:date="2015-04-18T09:35:00Z">
        <w:r w:rsidRPr="00787167" w:rsidDel="004E60C2">
          <w:rPr>
            <w:rFonts w:ascii="Molengo" w:eastAsia="Times New Roman" w:hAnsi="Molengo" w:cs="Times New Roman"/>
            <w:color w:val="2A2A2A"/>
            <w:sz w:val="20"/>
            <w:szCs w:val="20"/>
            <w:shd w:val="clear" w:color="auto" w:fill="FFFFFF"/>
          </w:rPr>
          <w:delText xml:space="preserve">and was inducted into the Pi Kappa Lambda music honor society among many others. </w:delText>
        </w:r>
      </w:del>
      <w:del w:id="20" w:author="destanie mcallister" w:date="2015-04-18T09:36:00Z">
        <w:r w:rsidRPr="00787167" w:rsidDel="007F2C3F">
          <w:rPr>
            <w:rFonts w:ascii="Molengo" w:eastAsia="Times New Roman" w:hAnsi="Molengo" w:cs="Times New Roman"/>
            <w:color w:val="2A2A2A"/>
            <w:sz w:val="20"/>
            <w:szCs w:val="20"/>
            <w:shd w:val="clear" w:color="auto" w:fill="FFFFFF"/>
          </w:rPr>
          <w:delText>  In 2011, Miles performed the Arutunian </w:delText>
        </w:r>
        <w:r w:rsidRPr="00787167" w:rsidDel="007F2C3F">
          <w:rPr>
            <w:rFonts w:ascii="Molengo" w:eastAsia="Times New Roman" w:hAnsi="Molengo" w:cs="Times New Roman"/>
            <w:i/>
            <w:iCs/>
            <w:color w:val="2A2A2A"/>
            <w:sz w:val="20"/>
            <w:szCs w:val="20"/>
            <w:shd w:val="clear" w:color="auto" w:fill="FFFFFF"/>
          </w:rPr>
          <w:delText>Trumpet Concerto</w:delText>
        </w:r>
        <w:r w:rsidRPr="00787167" w:rsidDel="007F2C3F">
          <w:rPr>
            <w:rFonts w:ascii="Molengo" w:eastAsia="Times New Roman" w:hAnsi="Molengo" w:cs="Times New Roman"/>
            <w:color w:val="2A2A2A"/>
            <w:sz w:val="20"/>
            <w:szCs w:val="20"/>
            <w:shd w:val="clear" w:color="auto" w:fill="FFFFFF"/>
          </w:rPr>
          <w:delText> with the Redlands Symphony Orchestra as a result of winning the school's concerto competition.  </w:delText>
        </w:r>
      </w:del>
      <w:del w:id="21" w:author="destanie mcallister" w:date="2015-04-18T09:38:00Z">
        <w:r w:rsidRPr="00787167" w:rsidDel="007F2C3F">
          <w:rPr>
            <w:rFonts w:ascii="Molengo" w:eastAsia="Times New Roman" w:hAnsi="Molengo" w:cs="Times New Roman"/>
            <w:color w:val="2A2A2A"/>
            <w:sz w:val="20"/>
            <w:szCs w:val="20"/>
            <w:shd w:val="clear" w:color="auto" w:fill="FFFFFF"/>
          </w:rPr>
          <w:delText>Miles also performed in the school's President's Honor Recital the previous two years.  Also in 2011, he was one of the grand prize winners of the Redlands Bowl Young Artists Competition and a featured soloist at the Redlands Bowl, having been a finalist the previous year. He was a winner of the Antelope Valley Symphony Concerto Competition and co-principal of the Pacific Symphony Youth Orchestra during its 2006 – 2007 season.</w:delText>
        </w:r>
      </w:del>
    </w:p>
    <w:p w14:paraId="11159B62" w14:textId="77777777" w:rsidR="004F257D" w:rsidRDefault="004F257D" w:rsidP="00787167">
      <w:pPr>
        <w:rPr>
          <w:rFonts w:ascii="Molengo" w:eastAsia="Times New Roman" w:hAnsi="Molengo" w:cs="Times New Roman"/>
          <w:color w:val="2A2A2A"/>
          <w:sz w:val="20"/>
          <w:szCs w:val="20"/>
          <w:shd w:val="clear" w:color="auto" w:fill="FFFFFF"/>
        </w:rPr>
      </w:pPr>
    </w:p>
    <w:p w14:paraId="04F6C1BE" w14:textId="77777777" w:rsidR="004F257D" w:rsidRDefault="004F257D" w:rsidP="004F257D">
      <w:pPr>
        <w:rPr>
          <w:rFonts w:ascii="Molengo" w:eastAsia="Times New Roman" w:hAnsi="Molengo" w:cs="Times New Roman"/>
          <w:color w:val="2A2A2A"/>
          <w:shd w:val="clear" w:color="auto" w:fill="FFFFFF"/>
        </w:rPr>
      </w:pPr>
      <w:r w:rsidRPr="00D64F5D">
        <w:rPr>
          <w:rFonts w:ascii="Molengo" w:eastAsia="Times New Roman" w:hAnsi="Molengo" w:cs="Times New Roman"/>
          <w:b/>
          <w:bCs/>
          <w:color w:val="2A2A2A"/>
          <w:shd w:val="clear" w:color="auto" w:fill="FFFFFF"/>
        </w:rPr>
        <w:t>Performance</w:t>
      </w:r>
      <w:r w:rsidRPr="00D64F5D">
        <w:rPr>
          <w:rFonts w:ascii="Molengo" w:eastAsia="Times New Roman" w:hAnsi="Molengo" w:cs="Times New Roman"/>
          <w:color w:val="2A2A2A"/>
          <w:shd w:val="clear" w:color="auto" w:fill="FFFFFF"/>
        </w:rPr>
        <w:br/>
        <w:t>Miles has professional experience playing in all genres and ensembles including orchestras, wind bands, chamber ensembles, big bands, musical theater/pit work, horn/rock bands, and solo work. He is available to perform at any venue where a trumpet player is needed or desired.  Miles is a member of AFM Local 47 and 308.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Full resume is available in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below.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Rates are negotiable and most accommodations or requests can be honored depending on the situation.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b/>
          <w:bCs/>
          <w:color w:val="2A2A2A"/>
          <w:shd w:val="clear" w:color="auto" w:fill="FFFFFF"/>
        </w:rPr>
        <w:t>Private Lessons</w:t>
      </w:r>
      <w:r w:rsidRPr="00D64F5D">
        <w:rPr>
          <w:rFonts w:ascii="Molengo" w:eastAsia="Times New Roman" w:hAnsi="Molengo" w:cs="Times New Roman"/>
          <w:b/>
          <w:bCs/>
          <w:color w:val="2A2A2A"/>
          <w:shd w:val="clear" w:color="auto" w:fill="FFFFFF"/>
        </w:rPr>
        <w:br/>
      </w:r>
      <w:r w:rsidRPr="00D64F5D">
        <w:rPr>
          <w:rFonts w:ascii="Molengo" w:eastAsia="Times New Roman" w:hAnsi="Molengo" w:cs="Times New Roman"/>
          <w:color w:val="2A2A2A"/>
          <w:shd w:val="clear" w:color="auto" w:fill="FFFFFF"/>
        </w:rPr>
        <w:t>Miles has taught all ages, ranging from fourth graders to retirees, and all skill levels from beginners to those preparing for college auditions.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 xml:space="preserve">Skills covered include everything needed to play the trumpet successfully. Sound, projection, reading, technique, flexibility, repertoire, and range can all be developed if the student earnestly wants to take the time to develop them. A practice regimen is designed for </w:t>
      </w:r>
      <w:proofErr w:type="gramStart"/>
      <w:r w:rsidRPr="00D64F5D">
        <w:rPr>
          <w:rFonts w:ascii="Molengo" w:eastAsia="Times New Roman" w:hAnsi="Molengo" w:cs="Times New Roman"/>
          <w:color w:val="2A2A2A"/>
          <w:shd w:val="clear" w:color="auto" w:fill="FFFFFF"/>
        </w:rPr>
        <w:t>each individual student depending on their</w:t>
      </w:r>
      <w:proofErr w:type="gramEnd"/>
      <w:r w:rsidRPr="00D64F5D">
        <w:rPr>
          <w:rFonts w:ascii="Molengo" w:eastAsia="Times New Roman" w:hAnsi="Molengo" w:cs="Times New Roman"/>
          <w:color w:val="2A2A2A"/>
          <w:shd w:val="clear" w:color="auto" w:fill="FFFFFF"/>
        </w:rPr>
        <w:t xml:space="preserve"> strengths, weaknesses, and goals.</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Base rates are $40 per hour or $25 per half hour depending on location.</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z w:val="23"/>
          <w:szCs w:val="23"/>
        </w:rPr>
        <w:br/>
      </w:r>
      <w:r w:rsidRPr="00D64F5D">
        <w:rPr>
          <w:rFonts w:ascii="Molengo" w:eastAsia="Times New Roman" w:hAnsi="Molengo" w:cs="Times New Roman"/>
          <w:b/>
          <w:bCs/>
          <w:color w:val="2A2A2A"/>
          <w:shd w:val="clear" w:color="auto" w:fill="FFFFFF"/>
        </w:rPr>
        <w:t>Sectional Instruction</w:t>
      </w:r>
      <w:r w:rsidRPr="00D64F5D">
        <w:rPr>
          <w:rFonts w:ascii="Molengo" w:eastAsia="Times New Roman" w:hAnsi="Molengo" w:cs="Times New Roman"/>
          <w:color w:val="2A2A2A"/>
          <w:shd w:val="clear" w:color="auto" w:fill="FFFFFF"/>
        </w:rPr>
        <w:br/>
        <w:t xml:space="preserve">In </w:t>
      </w:r>
      <w:proofErr w:type="gramStart"/>
      <w:r w:rsidRPr="00D64F5D">
        <w:rPr>
          <w:rFonts w:ascii="Molengo" w:eastAsia="Times New Roman" w:hAnsi="Molengo" w:cs="Times New Roman"/>
          <w:color w:val="2A2A2A"/>
          <w:shd w:val="clear" w:color="auto" w:fill="FFFFFF"/>
        </w:rPr>
        <w:t xml:space="preserve">both </w:t>
      </w:r>
      <w:proofErr w:type="spellStart"/>
      <w:r w:rsidRPr="00D64F5D">
        <w:rPr>
          <w:rFonts w:ascii="Molengo" w:eastAsia="Times New Roman" w:hAnsi="Molengo" w:cs="Times New Roman"/>
          <w:color w:val="2A2A2A"/>
          <w:shd w:val="clear" w:color="auto" w:fill="FFFFFF"/>
        </w:rPr>
        <w:t>masterclass</w:t>
      </w:r>
      <w:proofErr w:type="spellEnd"/>
      <w:r w:rsidRPr="00D64F5D">
        <w:rPr>
          <w:rFonts w:ascii="Molengo" w:eastAsia="Times New Roman" w:hAnsi="Molengo" w:cs="Times New Roman"/>
          <w:color w:val="2A2A2A"/>
          <w:shd w:val="clear" w:color="auto" w:fill="FFFFFF"/>
        </w:rPr>
        <w:t xml:space="preserve"> format or</w:t>
      </w:r>
      <w:proofErr w:type="gramEnd"/>
      <w:r w:rsidRPr="00D64F5D">
        <w:rPr>
          <w:rFonts w:ascii="Molengo" w:eastAsia="Times New Roman" w:hAnsi="Molengo" w:cs="Times New Roman"/>
          <w:color w:val="2A2A2A"/>
          <w:shd w:val="clear" w:color="auto" w:fill="FFFFFF"/>
        </w:rPr>
        <w:t xml:space="preserve"> general music instruction, Miles has extensive experience </w:t>
      </w:r>
      <w:r w:rsidRPr="00D64F5D">
        <w:rPr>
          <w:rFonts w:ascii="Molengo" w:eastAsia="Times New Roman" w:hAnsi="Molengo" w:cs="Times New Roman"/>
          <w:color w:val="2A2A2A"/>
          <w:shd w:val="clear" w:color="auto" w:fill="FFFFFF"/>
        </w:rPr>
        <w:lastRenderedPageBreak/>
        <w:t>teaching middle school and high school brass and trumpet sections.  If your brass or trumpet section needs a quality instructor to guide them in anything from embouchure development to fine tuning for a competition or festival, his services are available and invaluable.  He is an engaging teacher and can diagnose problems within a section that would otherwise fall through the cracks in a full ensemble setting.  Give your band students the advantage of a small group and focused learning environment.  </w:t>
      </w:r>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hd w:val="clear" w:color="auto" w:fill="FFFFFF"/>
        </w:rPr>
        <w:t>Schools he has instructed at include Vista Murrieta High School, Fallbrook High School, Martin Luther King Jr. High School, William Workman High School, Rubidium High School, Raymond Cree Middle School, and Warm Springs Middle School.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Rates are negotiable. </w:t>
      </w:r>
    </w:p>
    <w:p w14:paraId="09733FE9" w14:textId="77777777" w:rsidR="004F257D" w:rsidRDefault="004F257D" w:rsidP="004F257D">
      <w:pPr>
        <w:rPr>
          <w:rFonts w:ascii="Molengo" w:eastAsia="Times New Roman" w:hAnsi="Molengo" w:cs="Times New Roman"/>
          <w:color w:val="2A2A2A"/>
          <w:shd w:val="clear" w:color="auto" w:fill="FFFFFF"/>
        </w:rPr>
      </w:pPr>
    </w:p>
    <w:p w14:paraId="256795BA" w14:textId="77777777" w:rsidR="004F257D" w:rsidRPr="00D64F5D" w:rsidRDefault="004F257D" w:rsidP="004F257D">
      <w:pPr>
        <w:rPr>
          <w:rFonts w:ascii="Times" w:eastAsia="Times New Roman" w:hAnsi="Times" w:cs="Times New Roman"/>
          <w:sz w:val="20"/>
          <w:szCs w:val="20"/>
        </w:rPr>
      </w:pPr>
      <w:r>
        <w:rPr>
          <w:rFonts w:ascii="Molengo" w:eastAsia="Times New Roman" w:hAnsi="Molengo" w:cs="Times New Roman"/>
          <w:color w:val="2A2A2A"/>
          <w:shd w:val="clear" w:color="auto" w:fill="FFFFFF"/>
        </w:rPr>
        <w:t>[</w:t>
      </w:r>
      <w:proofErr w:type="spellStart"/>
      <w:proofErr w:type="gramStart"/>
      <w:r>
        <w:rPr>
          <w:rFonts w:ascii="Molengo" w:eastAsia="Times New Roman" w:hAnsi="Molengo" w:cs="Times New Roman"/>
          <w:color w:val="2A2A2A"/>
          <w:shd w:val="clear" w:color="auto" w:fill="FFFFFF"/>
        </w:rPr>
        <w:t>pdfs</w:t>
      </w:r>
      <w:proofErr w:type="spellEnd"/>
      <w:proofErr w:type="gramEnd"/>
      <w:r>
        <w:rPr>
          <w:rFonts w:ascii="Molengo" w:eastAsia="Times New Roman" w:hAnsi="Molengo" w:cs="Times New Roman"/>
          <w:color w:val="2A2A2A"/>
          <w:shd w:val="clear" w:color="auto" w:fill="FFFFFF"/>
        </w:rPr>
        <w:t xml:space="preserve"> of resume and teaching philosophy docs]</w:t>
      </w:r>
    </w:p>
    <w:p w14:paraId="11E7D05F" w14:textId="77777777" w:rsidR="004F257D" w:rsidRDefault="004F257D" w:rsidP="004F257D"/>
    <w:p w14:paraId="05319126" w14:textId="77777777" w:rsidR="004F257D" w:rsidRPr="00787167" w:rsidRDefault="004F257D" w:rsidP="00787167">
      <w:pPr>
        <w:rPr>
          <w:rFonts w:ascii="Times" w:eastAsia="Times New Roman" w:hAnsi="Times" w:cs="Times New Roman"/>
          <w:sz w:val="20"/>
          <w:szCs w:val="20"/>
        </w:rPr>
      </w:pPr>
    </w:p>
    <w:p w14:paraId="599A20F7" w14:textId="77777777" w:rsidR="0026686C" w:rsidRDefault="0026686C"/>
    <w:sectPr w:rsidR="0026686C" w:rsidSect="009C73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stanie mcallister" w:date="2015-04-18T09:45:00Z" w:initials="dm">
    <w:p w14:paraId="606FD35D" w14:textId="1C6AF765" w:rsidR="007F2C3F" w:rsidRDefault="007F2C3F">
      <w:pPr>
        <w:pStyle w:val="CommentText"/>
      </w:pPr>
      <w:r>
        <w:rPr>
          <w:rStyle w:val="CommentReference"/>
        </w:rPr>
        <w:annotationRef/>
      </w:r>
      <w:r>
        <w:t>I’m going for conciseness and also this sounds more impressive without the full description</w:t>
      </w:r>
    </w:p>
  </w:comment>
  <w:comment w:id="6" w:author="destanie mcallister" w:date="2015-04-18T09:44:00Z" w:initials="dm">
    <w:p w14:paraId="442206E6" w14:textId="686F77AD" w:rsidR="007F2C3F" w:rsidRDefault="007F2C3F">
      <w:pPr>
        <w:pStyle w:val="CommentText"/>
      </w:pPr>
      <w:r>
        <w:rPr>
          <w:rStyle w:val="CommentReference"/>
        </w:rPr>
        <w:annotationRef/>
      </w:r>
    </w:p>
  </w:comment>
  <w:comment w:id="8" w:author="destanie mcallister" w:date="2015-04-18T09:44:00Z" w:initials="dm">
    <w:p w14:paraId="0907335D" w14:textId="0ED13001" w:rsidR="007F2C3F" w:rsidRDefault="007F2C3F">
      <w:pPr>
        <w:pStyle w:val="CommentText"/>
      </w:pPr>
      <w:r>
        <w:rPr>
          <w:rStyle w:val="CommentReference"/>
        </w:rPr>
        <w:annotationRef/>
      </w:r>
      <w:r>
        <w:t>I would only put your most recent notable performances</w:t>
      </w:r>
    </w:p>
  </w:comment>
  <w:comment w:id="11" w:author="destanie mcallister" w:date="2015-04-18T09:39:00Z" w:initials="dm">
    <w:p w14:paraId="4B0B84B5" w14:textId="51938FE0" w:rsidR="007F2C3F" w:rsidRDefault="007F2C3F">
      <w:pPr>
        <w:pStyle w:val="CommentText"/>
      </w:pPr>
      <w:r>
        <w:rPr>
          <w:rStyle w:val="CommentReference"/>
        </w:rPr>
        <w:annotationRef/>
      </w:r>
      <w:r>
        <w:t>All of this is in resume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67"/>
    <w:rsid w:val="0026686C"/>
    <w:rsid w:val="002B7264"/>
    <w:rsid w:val="004E60C2"/>
    <w:rsid w:val="004F257D"/>
    <w:rsid w:val="00787167"/>
    <w:rsid w:val="007F2C3F"/>
    <w:rsid w:val="009C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D2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167"/>
  </w:style>
  <w:style w:type="character" w:styleId="Hyperlink">
    <w:name w:val="Hyperlink"/>
    <w:basedOn w:val="DefaultParagraphFont"/>
    <w:uiPriority w:val="99"/>
    <w:semiHidden/>
    <w:unhideWhenUsed/>
    <w:rsid w:val="00787167"/>
    <w:rPr>
      <w:color w:val="0000FF"/>
      <w:u w:val="single"/>
    </w:rPr>
  </w:style>
  <w:style w:type="character" w:styleId="Emphasis">
    <w:name w:val="Emphasis"/>
    <w:basedOn w:val="DefaultParagraphFont"/>
    <w:uiPriority w:val="20"/>
    <w:qFormat/>
    <w:rsid w:val="00787167"/>
    <w:rPr>
      <w:i/>
      <w:iCs/>
    </w:rPr>
  </w:style>
  <w:style w:type="paragraph" w:styleId="BalloonText">
    <w:name w:val="Balloon Text"/>
    <w:basedOn w:val="Normal"/>
    <w:link w:val="BalloonTextChar"/>
    <w:uiPriority w:val="99"/>
    <w:semiHidden/>
    <w:unhideWhenUsed/>
    <w:rsid w:val="004F2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57D"/>
    <w:rPr>
      <w:rFonts w:ascii="Lucida Grande" w:hAnsi="Lucida Grande" w:cs="Lucida Grande"/>
      <w:sz w:val="18"/>
      <w:szCs w:val="18"/>
    </w:rPr>
  </w:style>
  <w:style w:type="paragraph" w:styleId="Revision">
    <w:name w:val="Revision"/>
    <w:hidden/>
    <w:uiPriority w:val="99"/>
    <w:semiHidden/>
    <w:rsid w:val="004E60C2"/>
  </w:style>
  <w:style w:type="character" w:styleId="CommentReference">
    <w:name w:val="annotation reference"/>
    <w:basedOn w:val="DefaultParagraphFont"/>
    <w:uiPriority w:val="99"/>
    <w:semiHidden/>
    <w:unhideWhenUsed/>
    <w:rsid w:val="007F2C3F"/>
    <w:rPr>
      <w:sz w:val="18"/>
      <w:szCs w:val="18"/>
    </w:rPr>
  </w:style>
  <w:style w:type="paragraph" w:styleId="CommentText">
    <w:name w:val="annotation text"/>
    <w:basedOn w:val="Normal"/>
    <w:link w:val="CommentTextChar"/>
    <w:uiPriority w:val="99"/>
    <w:semiHidden/>
    <w:unhideWhenUsed/>
    <w:rsid w:val="007F2C3F"/>
  </w:style>
  <w:style w:type="character" w:customStyle="1" w:styleId="CommentTextChar">
    <w:name w:val="Comment Text Char"/>
    <w:basedOn w:val="DefaultParagraphFont"/>
    <w:link w:val="CommentText"/>
    <w:uiPriority w:val="99"/>
    <w:semiHidden/>
    <w:rsid w:val="007F2C3F"/>
  </w:style>
  <w:style w:type="paragraph" w:styleId="CommentSubject">
    <w:name w:val="annotation subject"/>
    <w:basedOn w:val="CommentText"/>
    <w:next w:val="CommentText"/>
    <w:link w:val="CommentSubjectChar"/>
    <w:uiPriority w:val="99"/>
    <w:semiHidden/>
    <w:unhideWhenUsed/>
    <w:rsid w:val="007F2C3F"/>
    <w:rPr>
      <w:b/>
      <w:bCs/>
      <w:sz w:val="20"/>
      <w:szCs w:val="20"/>
    </w:rPr>
  </w:style>
  <w:style w:type="character" w:customStyle="1" w:styleId="CommentSubjectChar">
    <w:name w:val="Comment Subject Char"/>
    <w:basedOn w:val="CommentTextChar"/>
    <w:link w:val="CommentSubject"/>
    <w:uiPriority w:val="99"/>
    <w:semiHidden/>
    <w:rsid w:val="007F2C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167"/>
  </w:style>
  <w:style w:type="character" w:styleId="Hyperlink">
    <w:name w:val="Hyperlink"/>
    <w:basedOn w:val="DefaultParagraphFont"/>
    <w:uiPriority w:val="99"/>
    <w:semiHidden/>
    <w:unhideWhenUsed/>
    <w:rsid w:val="00787167"/>
    <w:rPr>
      <w:color w:val="0000FF"/>
      <w:u w:val="single"/>
    </w:rPr>
  </w:style>
  <w:style w:type="character" w:styleId="Emphasis">
    <w:name w:val="Emphasis"/>
    <w:basedOn w:val="DefaultParagraphFont"/>
    <w:uiPriority w:val="20"/>
    <w:qFormat/>
    <w:rsid w:val="00787167"/>
    <w:rPr>
      <w:i/>
      <w:iCs/>
    </w:rPr>
  </w:style>
  <w:style w:type="paragraph" w:styleId="BalloonText">
    <w:name w:val="Balloon Text"/>
    <w:basedOn w:val="Normal"/>
    <w:link w:val="BalloonTextChar"/>
    <w:uiPriority w:val="99"/>
    <w:semiHidden/>
    <w:unhideWhenUsed/>
    <w:rsid w:val="004F2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57D"/>
    <w:rPr>
      <w:rFonts w:ascii="Lucida Grande" w:hAnsi="Lucida Grande" w:cs="Lucida Grande"/>
      <w:sz w:val="18"/>
      <w:szCs w:val="18"/>
    </w:rPr>
  </w:style>
  <w:style w:type="paragraph" w:styleId="Revision">
    <w:name w:val="Revision"/>
    <w:hidden/>
    <w:uiPriority w:val="99"/>
    <w:semiHidden/>
    <w:rsid w:val="004E60C2"/>
  </w:style>
  <w:style w:type="character" w:styleId="CommentReference">
    <w:name w:val="annotation reference"/>
    <w:basedOn w:val="DefaultParagraphFont"/>
    <w:uiPriority w:val="99"/>
    <w:semiHidden/>
    <w:unhideWhenUsed/>
    <w:rsid w:val="007F2C3F"/>
    <w:rPr>
      <w:sz w:val="18"/>
      <w:szCs w:val="18"/>
    </w:rPr>
  </w:style>
  <w:style w:type="paragraph" w:styleId="CommentText">
    <w:name w:val="annotation text"/>
    <w:basedOn w:val="Normal"/>
    <w:link w:val="CommentTextChar"/>
    <w:uiPriority w:val="99"/>
    <w:semiHidden/>
    <w:unhideWhenUsed/>
    <w:rsid w:val="007F2C3F"/>
  </w:style>
  <w:style w:type="character" w:customStyle="1" w:styleId="CommentTextChar">
    <w:name w:val="Comment Text Char"/>
    <w:basedOn w:val="DefaultParagraphFont"/>
    <w:link w:val="CommentText"/>
    <w:uiPriority w:val="99"/>
    <w:semiHidden/>
    <w:rsid w:val="007F2C3F"/>
  </w:style>
  <w:style w:type="paragraph" w:styleId="CommentSubject">
    <w:name w:val="annotation subject"/>
    <w:basedOn w:val="CommentText"/>
    <w:next w:val="CommentText"/>
    <w:link w:val="CommentSubjectChar"/>
    <w:uiPriority w:val="99"/>
    <w:semiHidden/>
    <w:unhideWhenUsed/>
    <w:rsid w:val="007F2C3F"/>
    <w:rPr>
      <w:b/>
      <w:bCs/>
      <w:sz w:val="20"/>
      <w:szCs w:val="20"/>
    </w:rPr>
  </w:style>
  <w:style w:type="character" w:customStyle="1" w:styleId="CommentSubjectChar">
    <w:name w:val="Comment Subject Char"/>
    <w:basedOn w:val="CommentTextChar"/>
    <w:link w:val="CommentSubject"/>
    <w:uiPriority w:val="99"/>
    <w:semiHidden/>
    <w:rsid w:val="007F2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4103">
      <w:bodyDiv w:val="1"/>
      <w:marLeft w:val="0"/>
      <w:marRight w:val="0"/>
      <w:marTop w:val="0"/>
      <w:marBottom w:val="0"/>
      <w:divBdr>
        <w:top w:val="none" w:sz="0" w:space="0" w:color="auto"/>
        <w:left w:val="none" w:sz="0" w:space="0" w:color="auto"/>
        <w:bottom w:val="none" w:sz="0" w:space="0" w:color="auto"/>
        <w:right w:val="none" w:sz="0" w:space="0" w:color="auto"/>
      </w:divBdr>
    </w:div>
    <w:div w:id="169714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754</Words>
  <Characters>4302</Characters>
  <Application>Microsoft Macintosh Word</Application>
  <DocSecurity>0</DocSecurity>
  <Lines>35</Lines>
  <Paragraphs>10</Paragraphs>
  <ScaleCrop>false</ScaleCrop>
  <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3</cp:revision>
  <dcterms:created xsi:type="dcterms:W3CDTF">2015-04-17T15:01:00Z</dcterms:created>
  <dcterms:modified xsi:type="dcterms:W3CDTF">2015-04-18T13:55:00Z</dcterms:modified>
</cp:coreProperties>
</file>