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784A0" w14:textId="77777777" w:rsidR="00D45AEA" w:rsidRDefault="00674EEE" w:rsidP="00674EEE">
      <w:pPr>
        <w:rPr>
          <w:ins w:id="0" w:author="destanie mcallister" w:date="2015-04-18T10:28:00Z"/>
          <w:rFonts w:ascii="Molengo" w:eastAsia="Times New Roman" w:hAnsi="Molengo" w:cs="Times New Roman"/>
          <w:b/>
          <w:bCs/>
          <w:color w:val="2A2A2A"/>
          <w:shd w:val="clear" w:color="auto" w:fill="FFFFFF"/>
        </w:rPr>
      </w:pPr>
      <w:r>
        <w:rPr>
          <w:rFonts w:ascii="Molengo" w:eastAsia="Times New Roman" w:hAnsi="Molengo" w:cs="Times New Roman"/>
          <w:color w:val="2A2A2A"/>
          <w:shd w:val="clear" w:color="auto" w:fill="FFFFFF"/>
        </w:rPr>
        <w:br/>
      </w:r>
      <w:r w:rsidRPr="00D64F5D">
        <w:rPr>
          <w:rFonts w:ascii="Molengo" w:eastAsia="Times New Roman" w:hAnsi="Molengo" w:cs="Times New Roman"/>
          <w:b/>
          <w:bCs/>
          <w:color w:val="2A2A2A"/>
          <w:shd w:val="clear" w:color="auto" w:fill="FFFFFF"/>
        </w:rPr>
        <w:t>Private Lessons</w:t>
      </w:r>
      <w:r w:rsidRPr="00D64F5D">
        <w:rPr>
          <w:rFonts w:ascii="Molengo" w:eastAsia="Times New Roman" w:hAnsi="Molengo" w:cs="Times New Roman"/>
          <w:b/>
          <w:bCs/>
          <w:color w:val="2A2A2A"/>
          <w:shd w:val="clear" w:color="auto" w:fill="FFFFFF"/>
        </w:rPr>
        <w:br/>
      </w:r>
      <w:r w:rsidRPr="00D64F5D">
        <w:rPr>
          <w:rFonts w:ascii="Molengo" w:eastAsia="Times New Roman" w:hAnsi="Molengo" w:cs="Times New Roman"/>
          <w:color w:val="2A2A2A"/>
          <w:shd w:val="clear" w:color="auto" w:fill="FFFFFF"/>
        </w:rPr>
        <w:t>Miles has taught all ages, ranging from fourth graders to retirees, and all skill levels from beginners to those preparing for college auditions.  </w:t>
      </w:r>
      <w:r w:rsidRPr="00D64F5D">
        <w:rPr>
          <w:rFonts w:ascii="Molengo" w:eastAsia="Times New Roman" w:hAnsi="Molengo" w:cs="Times New Roman"/>
          <w:color w:val="2A2A2A"/>
          <w:shd w:val="clear" w:color="auto" w:fill="FFFFFF"/>
        </w:rPr>
        <w:br/>
      </w:r>
      <w:r w:rsidRPr="00D64F5D">
        <w:rPr>
          <w:rFonts w:ascii="Molengo" w:eastAsia="Times New Roman" w:hAnsi="Molengo" w:cs="Times New Roman"/>
          <w:color w:val="2A2A2A"/>
          <w:shd w:val="clear" w:color="auto" w:fill="FFFFFF"/>
        </w:rPr>
        <w:br/>
        <w:t xml:space="preserve">Skills covered include everything needed to play the trumpet successfully. Sound, projection, reading, technique, flexibility, repertoire, and range can all be developed if the student earnestly wants to take the time to develop them. A practice regimen is designed for </w:t>
      </w:r>
      <w:proofErr w:type="gramStart"/>
      <w:r w:rsidRPr="00D64F5D">
        <w:rPr>
          <w:rFonts w:ascii="Molengo" w:eastAsia="Times New Roman" w:hAnsi="Molengo" w:cs="Times New Roman"/>
          <w:color w:val="2A2A2A"/>
          <w:shd w:val="clear" w:color="auto" w:fill="FFFFFF"/>
        </w:rPr>
        <w:t>each individual student depending on their</w:t>
      </w:r>
      <w:proofErr w:type="gramEnd"/>
      <w:r w:rsidRPr="00D64F5D">
        <w:rPr>
          <w:rFonts w:ascii="Molengo" w:eastAsia="Times New Roman" w:hAnsi="Molengo" w:cs="Times New Roman"/>
          <w:color w:val="2A2A2A"/>
          <w:shd w:val="clear" w:color="auto" w:fill="FFFFFF"/>
        </w:rPr>
        <w:t xml:space="preserve"> strengths, weaknesses, and goals.</w:t>
      </w:r>
      <w:r w:rsidRPr="00D64F5D">
        <w:rPr>
          <w:rFonts w:ascii="Molengo" w:eastAsia="Times New Roman" w:hAnsi="Molengo" w:cs="Times New Roman"/>
          <w:color w:val="2A2A2A"/>
          <w:shd w:val="clear" w:color="auto" w:fill="FFFFFF"/>
        </w:rPr>
        <w:br/>
      </w:r>
      <w:r w:rsidRPr="00D64F5D">
        <w:rPr>
          <w:rFonts w:ascii="Molengo" w:eastAsia="Times New Roman" w:hAnsi="Molengo" w:cs="Times New Roman"/>
          <w:color w:val="2A2A2A"/>
          <w:shd w:val="clear" w:color="auto" w:fill="FFFFFF"/>
        </w:rPr>
        <w:br/>
        <w:t>Please read more on Miles' teaching philosophy by opening the .</w:t>
      </w:r>
      <w:proofErr w:type="spellStart"/>
      <w:r w:rsidRPr="00D64F5D">
        <w:rPr>
          <w:rFonts w:ascii="Molengo" w:eastAsia="Times New Roman" w:hAnsi="Molengo" w:cs="Times New Roman"/>
          <w:color w:val="2A2A2A"/>
          <w:shd w:val="clear" w:color="auto" w:fill="FFFFFF"/>
        </w:rPr>
        <w:t>pdf</w:t>
      </w:r>
      <w:proofErr w:type="spellEnd"/>
      <w:r w:rsidRPr="00D64F5D">
        <w:rPr>
          <w:rFonts w:ascii="Molengo" w:eastAsia="Times New Roman" w:hAnsi="Molengo" w:cs="Times New Roman"/>
          <w:color w:val="2A2A2A"/>
          <w:shd w:val="clear" w:color="auto" w:fill="FFFFFF"/>
        </w:rPr>
        <w:t xml:space="preserve"> file below.  </w:t>
      </w:r>
      <w:r w:rsidRPr="00D64F5D">
        <w:rPr>
          <w:rFonts w:ascii="Molengo" w:eastAsia="Times New Roman" w:hAnsi="Molengo" w:cs="Times New Roman"/>
          <w:color w:val="2A2A2A"/>
          <w:shd w:val="clear" w:color="auto" w:fill="FFFFFF"/>
        </w:rPr>
        <w:br/>
      </w:r>
      <w:r>
        <w:rPr>
          <w:rStyle w:val="CommentReference"/>
        </w:rPr>
        <w:commentReference w:id="1"/>
      </w:r>
      <w:r w:rsidRPr="00D64F5D">
        <w:rPr>
          <w:rFonts w:ascii="Molengo" w:eastAsia="Times New Roman" w:hAnsi="Molengo" w:cs="Times New Roman"/>
          <w:color w:val="2A2A2A"/>
          <w:shd w:val="clear" w:color="auto" w:fill="FFFFFF"/>
        </w:rPr>
        <w:br/>
      </w:r>
      <w:del w:id="2" w:author="destanie mcallister" w:date="2015-04-18T10:26:00Z">
        <w:r w:rsidRPr="00D64F5D" w:rsidDel="00AF7A42">
          <w:rPr>
            <w:rFonts w:ascii="Molengo" w:eastAsia="Times New Roman" w:hAnsi="Molengo" w:cs="Times New Roman"/>
            <w:color w:val="2A2A2A"/>
            <w:sz w:val="23"/>
            <w:szCs w:val="23"/>
          </w:rPr>
          <w:br/>
        </w:r>
      </w:del>
      <w:r w:rsidRPr="00D64F5D">
        <w:rPr>
          <w:rFonts w:ascii="Molengo" w:eastAsia="Times New Roman" w:hAnsi="Molengo" w:cs="Times New Roman"/>
          <w:color w:val="2A2A2A"/>
          <w:sz w:val="23"/>
          <w:szCs w:val="23"/>
        </w:rPr>
        <w:br/>
      </w:r>
      <w:r w:rsidRPr="00D64F5D">
        <w:rPr>
          <w:rFonts w:ascii="Molengo" w:eastAsia="Times New Roman" w:hAnsi="Molengo" w:cs="Times New Roman"/>
          <w:b/>
          <w:bCs/>
          <w:color w:val="2A2A2A"/>
          <w:shd w:val="clear" w:color="auto" w:fill="FFFFFF"/>
        </w:rPr>
        <w:t>Sectional Instruction</w:t>
      </w:r>
    </w:p>
    <w:p w14:paraId="031C8D27" w14:textId="77777777" w:rsidR="00D45AEA" w:rsidRDefault="00D45AEA" w:rsidP="00674EEE">
      <w:pPr>
        <w:rPr>
          <w:ins w:id="3" w:author="destanie mcallister" w:date="2015-04-18T10:28:00Z"/>
          <w:rFonts w:ascii="Molengo" w:eastAsia="Times New Roman" w:hAnsi="Molengo" w:cs="Times New Roman"/>
          <w:b/>
          <w:bCs/>
          <w:color w:val="2A2A2A"/>
          <w:shd w:val="clear" w:color="auto" w:fill="FFFFFF"/>
        </w:rPr>
      </w:pPr>
    </w:p>
    <w:p w14:paraId="791DE39D" w14:textId="77777777" w:rsidR="00D45AEA" w:rsidRDefault="00D45AEA" w:rsidP="00674EEE">
      <w:pPr>
        <w:rPr>
          <w:ins w:id="4" w:author="destanie mcallister" w:date="2015-04-18T10:28:00Z"/>
          <w:rFonts w:ascii="Molengo" w:eastAsia="Times New Roman" w:hAnsi="Molengo" w:cs="Times New Roman"/>
          <w:color w:val="2A2A2A"/>
          <w:shd w:val="clear" w:color="auto" w:fill="FFFFFF"/>
        </w:rPr>
      </w:pPr>
      <w:moveToRangeStart w:id="5" w:author="destanie mcallister" w:date="2015-04-18T10:28:00Z" w:name="move290972233"/>
      <w:moveTo w:id="6" w:author="destanie mcallister" w:date="2015-04-18T10:28:00Z">
        <w:r w:rsidRPr="00D64F5D">
          <w:rPr>
            <w:rFonts w:ascii="Molengo" w:eastAsia="Times New Roman" w:hAnsi="Molengo" w:cs="Times New Roman"/>
            <w:color w:val="2A2A2A"/>
            <w:shd w:val="clear" w:color="auto" w:fill="FFFFFF"/>
          </w:rPr>
          <w:t>Give your band students the advantage of a small group and focused learning environment.  </w:t>
        </w:r>
        <w:r w:rsidRPr="00D64F5D">
          <w:rPr>
            <w:rFonts w:ascii="Molengo" w:eastAsia="Times New Roman" w:hAnsi="Molengo" w:cs="Times New Roman"/>
            <w:color w:val="2A2A2A"/>
            <w:sz w:val="23"/>
            <w:szCs w:val="23"/>
          </w:rPr>
          <w:br/>
        </w:r>
      </w:moveTo>
      <w:moveToRangeEnd w:id="5"/>
      <w:del w:id="7" w:author="destanie mcallister" w:date="2015-04-18T10:28:00Z">
        <w:r w:rsidR="00674EEE" w:rsidRPr="00D64F5D" w:rsidDel="00D45AEA">
          <w:rPr>
            <w:rFonts w:ascii="Molengo" w:eastAsia="Times New Roman" w:hAnsi="Molengo" w:cs="Times New Roman"/>
            <w:color w:val="2A2A2A"/>
            <w:shd w:val="clear" w:color="auto" w:fill="FFFFFF"/>
          </w:rPr>
          <w:br/>
        </w:r>
      </w:del>
    </w:p>
    <w:p w14:paraId="2E34C9AE" w14:textId="03C6FC19" w:rsidR="00674EEE" w:rsidDel="00D45AEA" w:rsidRDefault="00674EEE" w:rsidP="00674EEE">
      <w:pPr>
        <w:rPr>
          <w:del w:id="8" w:author="destanie mcallister" w:date="2015-04-18T10:30:00Z"/>
          <w:rFonts w:ascii="Molengo" w:eastAsia="Times New Roman" w:hAnsi="Molengo" w:cs="Times New Roman"/>
          <w:color w:val="2A2A2A"/>
          <w:shd w:val="clear" w:color="auto" w:fill="FFFFFF"/>
        </w:rPr>
      </w:pPr>
      <w:del w:id="9" w:author="destanie mcallister" w:date="2015-04-18T10:27:00Z">
        <w:r w:rsidRPr="00D64F5D" w:rsidDel="00D45AEA">
          <w:rPr>
            <w:rFonts w:ascii="Molengo" w:eastAsia="Times New Roman" w:hAnsi="Molengo" w:cs="Times New Roman"/>
            <w:color w:val="2A2A2A"/>
            <w:shd w:val="clear" w:color="auto" w:fill="FFFFFF"/>
          </w:rPr>
          <w:delText>I</w:delText>
        </w:r>
      </w:del>
      <w:del w:id="10" w:author="destanie mcallister" w:date="2015-04-18T10:28:00Z">
        <w:r w:rsidRPr="00D64F5D" w:rsidDel="00D45AEA">
          <w:rPr>
            <w:rFonts w:ascii="Molengo" w:eastAsia="Times New Roman" w:hAnsi="Molengo" w:cs="Times New Roman"/>
            <w:color w:val="2A2A2A"/>
            <w:shd w:val="clear" w:color="auto" w:fill="FFFFFF"/>
          </w:rPr>
          <w:delText>n both masterclass format or general music instruction,</w:delText>
        </w:r>
      </w:del>
      <w:del w:id="11" w:author="destanie mcallister" w:date="2015-04-18T10:27:00Z">
        <w:r w:rsidRPr="00D64F5D" w:rsidDel="00D45AEA">
          <w:rPr>
            <w:rFonts w:ascii="Molengo" w:eastAsia="Times New Roman" w:hAnsi="Molengo" w:cs="Times New Roman"/>
            <w:color w:val="2A2A2A"/>
            <w:shd w:val="clear" w:color="auto" w:fill="FFFFFF"/>
          </w:rPr>
          <w:delText xml:space="preserve"> Miles has extensive experience teaching middle school and high school brass and trumpet sections</w:delText>
        </w:r>
      </w:del>
      <w:del w:id="12" w:author="destanie mcallister" w:date="2015-04-18T10:28:00Z">
        <w:r w:rsidRPr="00D64F5D" w:rsidDel="00D45AEA">
          <w:rPr>
            <w:rFonts w:ascii="Molengo" w:eastAsia="Times New Roman" w:hAnsi="Molengo" w:cs="Times New Roman"/>
            <w:color w:val="2A2A2A"/>
            <w:shd w:val="clear" w:color="auto" w:fill="FFFFFF"/>
          </w:rPr>
          <w:delText>.</w:delText>
        </w:r>
      </w:del>
      <w:del w:id="13" w:author="destanie mcallister" w:date="2015-04-18T10:27:00Z">
        <w:r w:rsidRPr="00D64F5D" w:rsidDel="00D45AEA">
          <w:rPr>
            <w:rFonts w:ascii="Molengo" w:eastAsia="Times New Roman" w:hAnsi="Molengo" w:cs="Times New Roman"/>
            <w:color w:val="2A2A2A"/>
            <w:shd w:val="clear" w:color="auto" w:fill="FFFFFF"/>
          </w:rPr>
          <w:delText xml:space="preserve"> </w:delText>
        </w:r>
      </w:del>
      <w:del w:id="14" w:author="destanie mcallister" w:date="2015-04-18T10:28:00Z">
        <w:r w:rsidRPr="00D64F5D" w:rsidDel="00D45AEA">
          <w:rPr>
            <w:rFonts w:ascii="Molengo" w:eastAsia="Times New Roman" w:hAnsi="Molengo" w:cs="Times New Roman"/>
            <w:color w:val="2A2A2A"/>
            <w:shd w:val="clear" w:color="auto" w:fill="FFFFFF"/>
          </w:rPr>
          <w:delText> </w:delText>
        </w:r>
      </w:del>
      <w:r w:rsidRPr="00D64F5D">
        <w:rPr>
          <w:rFonts w:ascii="Molengo" w:eastAsia="Times New Roman" w:hAnsi="Molengo" w:cs="Times New Roman"/>
          <w:color w:val="2A2A2A"/>
          <w:shd w:val="clear" w:color="auto" w:fill="FFFFFF"/>
        </w:rPr>
        <w:t>If your brass or trumpet section needs a quality instructor to guide them in anything from embouchure development to fine tuning for a competition or festival, his services are available</w:t>
      </w:r>
      <w:del w:id="15" w:author="destanie mcallister" w:date="2015-04-18T10:26:00Z">
        <w:r w:rsidRPr="00D64F5D" w:rsidDel="00AF7A42">
          <w:rPr>
            <w:rFonts w:ascii="Molengo" w:eastAsia="Times New Roman" w:hAnsi="Molengo" w:cs="Times New Roman"/>
            <w:color w:val="2A2A2A"/>
            <w:shd w:val="clear" w:color="auto" w:fill="FFFFFF"/>
          </w:rPr>
          <w:delText xml:space="preserve"> and invaluable</w:delText>
        </w:r>
      </w:del>
      <w:r w:rsidRPr="00D64F5D">
        <w:rPr>
          <w:rFonts w:ascii="Molengo" w:eastAsia="Times New Roman" w:hAnsi="Molengo" w:cs="Times New Roman"/>
          <w:color w:val="2A2A2A"/>
          <w:shd w:val="clear" w:color="auto" w:fill="FFFFFF"/>
        </w:rPr>
        <w:t>.  He is an engaging teacher and can diagnose problems within a section that would otherwise fall through the cracks in a full ensemble setting.</w:t>
      </w:r>
      <w:del w:id="16" w:author="destanie mcallister" w:date="2015-04-18T10:27:00Z">
        <w:r w:rsidRPr="00D64F5D" w:rsidDel="00D45AEA">
          <w:rPr>
            <w:rFonts w:ascii="Molengo" w:eastAsia="Times New Roman" w:hAnsi="Molengo" w:cs="Times New Roman"/>
            <w:color w:val="2A2A2A"/>
            <w:shd w:val="clear" w:color="auto" w:fill="FFFFFF"/>
          </w:rPr>
          <w:delText xml:space="preserve"> </w:delText>
        </w:r>
      </w:del>
      <w:r w:rsidRPr="00D64F5D">
        <w:rPr>
          <w:rFonts w:ascii="Molengo" w:eastAsia="Times New Roman" w:hAnsi="Molengo" w:cs="Times New Roman"/>
          <w:color w:val="2A2A2A"/>
          <w:shd w:val="clear" w:color="auto" w:fill="FFFFFF"/>
        </w:rPr>
        <w:t> </w:t>
      </w:r>
      <w:ins w:id="17" w:author="destanie mcallister" w:date="2015-04-18T10:28:00Z">
        <w:r w:rsidR="00D45AEA" w:rsidRPr="00D64F5D" w:rsidDel="00D45AEA">
          <w:rPr>
            <w:rFonts w:ascii="Molengo" w:eastAsia="Times New Roman" w:hAnsi="Molengo" w:cs="Times New Roman"/>
            <w:color w:val="2A2A2A"/>
            <w:shd w:val="clear" w:color="auto" w:fill="FFFFFF"/>
          </w:rPr>
          <w:t xml:space="preserve"> </w:t>
        </w:r>
      </w:ins>
      <w:moveFromRangeStart w:id="18" w:author="destanie mcallister" w:date="2015-04-18T10:28:00Z" w:name="move290972233"/>
      <w:moveFrom w:id="19" w:author="destanie mcallister" w:date="2015-04-18T10:28:00Z">
        <w:r w:rsidRPr="00D64F5D" w:rsidDel="00D45AEA">
          <w:rPr>
            <w:rFonts w:ascii="Molengo" w:eastAsia="Times New Roman" w:hAnsi="Molengo" w:cs="Times New Roman"/>
            <w:color w:val="2A2A2A"/>
            <w:shd w:val="clear" w:color="auto" w:fill="FFFFFF"/>
          </w:rPr>
          <w:t>Give your band students the advantage of a small group and focused learning environment.  </w:t>
        </w:r>
        <w:r w:rsidRPr="00D64F5D" w:rsidDel="00D45AEA">
          <w:rPr>
            <w:rFonts w:ascii="Molengo" w:eastAsia="Times New Roman" w:hAnsi="Molengo" w:cs="Times New Roman"/>
            <w:color w:val="2A2A2A"/>
            <w:sz w:val="23"/>
            <w:szCs w:val="23"/>
          </w:rPr>
          <w:br/>
        </w:r>
      </w:moveFrom>
      <w:moveFromRangeEnd w:id="18"/>
      <w:r w:rsidRPr="00D64F5D">
        <w:rPr>
          <w:rFonts w:ascii="Molengo" w:eastAsia="Times New Roman" w:hAnsi="Molengo" w:cs="Times New Roman"/>
          <w:color w:val="2A2A2A"/>
          <w:sz w:val="23"/>
          <w:szCs w:val="23"/>
        </w:rPr>
        <w:br/>
      </w:r>
      <w:r w:rsidRPr="00D64F5D">
        <w:rPr>
          <w:rFonts w:ascii="Molengo" w:eastAsia="Times New Roman" w:hAnsi="Molengo" w:cs="Times New Roman"/>
          <w:color w:val="2A2A2A"/>
          <w:sz w:val="23"/>
          <w:szCs w:val="23"/>
        </w:rPr>
        <w:br/>
      </w:r>
      <w:ins w:id="20" w:author="destanie mcallister" w:date="2015-04-18T10:29:00Z">
        <w:r w:rsidR="00D45AEA">
          <w:rPr>
            <w:rFonts w:ascii="Molengo" w:eastAsia="Times New Roman" w:hAnsi="Molengo" w:cs="Times New Roman"/>
            <w:color w:val="2A2A2A"/>
            <w:shd w:val="clear" w:color="auto" w:fill="FFFFFF"/>
          </w:rPr>
          <w:t xml:space="preserve">Miles has extensive experience teaching in both </w:t>
        </w:r>
        <w:proofErr w:type="spellStart"/>
        <w:r w:rsidR="00D45AEA">
          <w:rPr>
            <w:rFonts w:ascii="Molengo" w:eastAsia="Times New Roman" w:hAnsi="Molengo" w:cs="Times New Roman"/>
            <w:color w:val="2A2A2A"/>
            <w:shd w:val="clear" w:color="auto" w:fill="FFFFFF"/>
          </w:rPr>
          <w:t>masterclass</w:t>
        </w:r>
        <w:proofErr w:type="spellEnd"/>
        <w:r w:rsidR="00D45AEA">
          <w:rPr>
            <w:rFonts w:ascii="Molengo" w:eastAsia="Times New Roman" w:hAnsi="Molengo" w:cs="Times New Roman"/>
            <w:color w:val="2A2A2A"/>
            <w:shd w:val="clear" w:color="auto" w:fill="FFFFFF"/>
          </w:rPr>
          <w:t xml:space="preserve"> format and general music instruction at schools including </w:t>
        </w:r>
      </w:ins>
      <w:del w:id="21" w:author="destanie mcallister" w:date="2015-04-18T10:30:00Z">
        <w:r w:rsidRPr="00D64F5D" w:rsidDel="00D45AEA">
          <w:rPr>
            <w:rFonts w:ascii="Molengo" w:eastAsia="Times New Roman" w:hAnsi="Molengo" w:cs="Times New Roman"/>
            <w:color w:val="2A2A2A"/>
            <w:shd w:val="clear" w:color="auto" w:fill="FFFFFF"/>
          </w:rPr>
          <w:delText xml:space="preserve">Schools he has instructed at include </w:delText>
        </w:r>
      </w:del>
      <w:r w:rsidRPr="00D64F5D">
        <w:rPr>
          <w:rFonts w:ascii="Molengo" w:eastAsia="Times New Roman" w:hAnsi="Molengo" w:cs="Times New Roman"/>
          <w:color w:val="2A2A2A"/>
          <w:shd w:val="clear" w:color="auto" w:fill="FFFFFF"/>
        </w:rPr>
        <w:t>Vista Murrieta High School, Fallbrook High School, Martin Luther King Jr. High School, William Workman High School, Rubidium High School, Raymond Cree Middle School, and Warm Springs Middle School. </w:t>
      </w:r>
      <w:r w:rsidRPr="00D64F5D">
        <w:rPr>
          <w:rFonts w:ascii="Molengo" w:eastAsia="Times New Roman" w:hAnsi="Molengo" w:cs="Times New Roman"/>
          <w:color w:val="2A2A2A"/>
          <w:shd w:val="clear" w:color="auto" w:fill="FFFFFF"/>
        </w:rPr>
        <w:br/>
      </w:r>
      <w:r w:rsidRPr="00D64F5D">
        <w:rPr>
          <w:rFonts w:ascii="Molengo" w:eastAsia="Times New Roman" w:hAnsi="Molengo" w:cs="Times New Roman"/>
          <w:color w:val="2A2A2A"/>
          <w:shd w:val="clear" w:color="auto" w:fill="FFFFFF"/>
        </w:rPr>
        <w:br/>
        <w:t>Please read more on Miles' teaching philosophy by opening the .</w:t>
      </w:r>
      <w:proofErr w:type="spellStart"/>
      <w:r w:rsidRPr="00D64F5D">
        <w:rPr>
          <w:rFonts w:ascii="Molengo" w:eastAsia="Times New Roman" w:hAnsi="Molengo" w:cs="Times New Roman"/>
          <w:color w:val="2A2A2A"/>
          <w:shd w:val="clear" w:color="auto" w:fill="FFFFFF"/>
        </w:rPr>
        <w:t>pdf</w:t>
      </w:r>
      <w:proofErr w:type="spellEnd"/>
      <w:r w:rsidRPr="00D64F5D">
        <w:rPr>
          <w:rFonts w:ascii="Molengo" w:eastAsia="Times New Roman" w:hAnsi="Molengo" w:cs="Times New Roman"/>
          <w:color w:val="2A2A2A"/>
          <w:shd w:val="clear" w:color="auto" w:fill="FFFFFF"/>
        </w:rPr>
        <w:t xml:space="preserve"> file below. </w:t>
      </w:r>
      <w:r w:rsidRPr="00D64F5D">
        <w:rPr>
          <w:rFonts w:ascii="Molengo" w:eastAsia="Times New Roman" w:hAnsi="Molengo" w:cs="Times New Roman"/>
          <w:color w:val="2A2A2A"/>
          <w:shd w:val="clear" w:color="auto" w:fill="FFFFFF"/>
        </w:rPr>
        <w:br/>
      </w:r>
      <w:bookmarkStart w:id="22" w:name="_GoBack"/>
      <w:bookmarkEnd w:id="22"/>
    </w:p>
    <w:p w14:paraId="3A29F160" w14:textId="77777777" w:rsidR="00674EEE" w:rsidRDefault="00674EEE" w:rsidP="00674EEE">
      <w:pPr>
        <w:rPr>
          <w:rFonts w:ascii="Molengo" w:eastAsia="Times New Roman" w:hAnsi="Molengo" w:cs="Times New Roman"/>
          <w:color w:val="2A2A2A"/>
          <w:shd w:val="clear" w:color="auto" w:fill="FFFFFF"/>
        </w:rPr>
      </w:pPr>
    </w:p>
    <w:p w14:paraId="761DCF8E" w14:textId="77777777" w:rsidR="00674EEE" w:rsidRPr="00D64F5D" w:rsidRDefault="00674EEE" w:rsidP="00674EEE">
      <w:pPr>
        <w:rPr>
          <w:rFonts w:ascii="Times" w:eastAsia="Times New Roman" w:hAnsi="Times" w:cs="Times New Roman"/>
          <w:sz w:val="20"/>
          <w:szCs w:val="20"/>
        </w:rPr>
      </w:pPr>
      <w:r>
        <w:rPr>
          <w:rFonts w:ascii="Molengo" w:eastAsia="Times New Roman" w:hAnsi="Molengo" w:cs="Times New Roman"/>
          <w:color w:val="2A2A2A"/>
          <w:shd w:val="clear" w:color="auto" w:fill="FFFFFF"/>
        </w:rPr>
        <w:t>[</w:t>
      </w:r>
      <w:proofErr w:type="spellStart"/>
      <w:proofErr w:type="gramStart"/>
      <w:r>
        <w:rPr>
          <w:rFonts w:ascii="Molengo" w:eastAsia="Times New Roman" w:hAnsi="Molengo" w:cs="Times New Roman"/>
          <w:color w:val="2A2A2A"/>
          <w:shd w:val="clear" w:color="auto" w:fill="FFFFFF"/>
        </w:rPr>
        <w:t>pdfs</w:t>
      </w:r>
      <w:proofErr w:type="spellEnd"/>
      <w:proofErr w:type="gramEnd"/>
      <w:r>
        <w:rPr>
          <w:rFonts w:ascii="Molengo" w:eastAsia="Times New Roman" w:hAnsi="Molengo" w:cs="Times New Roman"/>
          <w:color w:val="2A2A2A"/>
          <w:shd w:val="clear" w:color="auto" w:fill="FFFFFF"/>
        </w:rPr>
        <w:t xml:space="preserve"> of resume and teaching philosophy docs]</w:t>
      </w:r>
    </w:p>
    <w:p w14:paraId="70B07910" w14:textId="77777777" w:rsidR="0026686C" w:rsidRDefault="0026686C" w:rsidP="00674EEE"/>
    <w:sectPr w:rsidR="0026686C" w:rsidSect="009C736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stanie mcallister" w:date="2015-04-18T10:25:00Z" w:initials="dm">
    <w:p w14:paraId="3D214C08" w14:textId="77777777" w:rsidR="00AF7A42" w:rsidRDefault="00AF7A42" w:rsidP="00674EEE">
      <w:pPr>
        <w:pStyle w:val="CommentText"/>
      </w:pPr>
      <w:r>
        <w:rPr>
          <w:rStyle w:val="CommentReference"/>
        </w:rPr>
        <w:annotationRef/>
      </w:r>
      <w:r>
        <w:t>Here, too – let them ask you what your rates are. (They seem too low, by the way, given the amount of travel you probably have to do to get from place to place. Is that the standard?)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lengo">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F5D"/>
    <w:rsid w:val="0026686C"/>
    <w:rsid w:val="00674EEE"/>
    <w:rsid w:val="009C7368"/>
    <w:rsid w:val="00AF7A42"/>
    <w:rsid w:val="00D45AEA"/>
    <w:rsid w:val="00D64F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E2E4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64F5D"/>
  </w:style>
  <w:style w:type="character" w:styleId="Strong">
    <w:name w:val="Strong"/>
    <w:basedOn w:val="DefaultParagraphFont"/>
    <w:uiPriority w:val="22"/>
    <w:qFormat/>
    <w:rsid w:val="00D64F5D"/>
    <w:rPr>
      <w:b/>
      <w:bCs/>
    </w:rPr>
  </w:style>
  <w:style w:type="character" w:styleId="CommentReference">
    <w:name w:val="annotation reference"/>
    <w:basedOn w:val="DefaultParagraphFont"/>
    <w:uiPriority w:val="99"/>
    <w:semiHidden/>
    <w:unhideWhenUsed/>
    <w:rsid w:val="00674EEE"/>
    <w:rPr>
      <w:sz w:val="18"/>
      <w:szCs w:val="18"/>
    </w:rPr>
  </w:style>
  <w:style w:type="paragraph" w:styleId="CommentText">
    <w:name w:val="annotation text"/>
    <w:basedOn w:val="Normal"/>
    <w:link w:val="CommentTextChar"/>
    <w:uiPriority w:val="99"/>
    <w:semiHidden/>
    <w:unhideWhenUsed/>
    <w:rsid w:val="00674EEE"/>
  </w:style>
  <w:style w:type="character" w:customStyle="1" w:styleId="CommentTextChar">
    <w:name w:val="Comment Text Char"/>
    <w:basedOn w:val="DefaultParagraphFont"/>
    <w:link w:val="CommentText"/>
    <w:uiPriority w:val="99"/>
    <w:semiHidden/>
    <w:rsid w:val="00674EEE"/>
  </w:style>
  <w:style w:type="paragraph" w:styleId="BalloonText">
    <w:name w:val="Balloon Text"/>
    <w:basedOn w:val="Normal"/>
    <w:link w:val="BalloonTextChar"/>
    <w:uiPriority w:val="99"/>
    <w:semiHidden/>
    <w:unhideWhenUsed/>
    <w:rsid w:val="00674E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EEE"/>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AF7A42"/>
    <w:rPr>
      <w:b/>
      <w:bCs/>
      <w:sz w:val="20"/>
      <w:szCs w:val="20"/>
    </w:rPr>
  </w:style>
  <w:style w:type="character" w:customStyle="1" w:styleId="CommentSubjectChar">
    <w:name w:val="Comment Subject Char"/>
    <w:basedOn w:val="CommentTextChar"/>
    <w:link w:val="CommentSubject"/>
    <w:uiPriority w:val="99"/>
    <w:semiHidden/>
    <w:rsid w:val="00AF7A4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64F5D"/>
  </w:style>
  <w:style w:type="character" w:styleId="Strong">
    <w:name w:val="Strong"/>
    <w:basedOn w:val="DefaultParagraphFont"/>
    <w:uiPriority w:val="22"/>
    <w:qFormat/>
    <w:rsid w:val="00D64F5D"/>
    <w:rPr>
      <w:b/>
      <w:bCs/>
    </w:rPr>
  </w:style>
  <w:style w:type="character" w:styleId="CommentReference">
    <w:name w:val="annotation reference"/>
    <w:basedOn w:val="DefaultParagraphFont"/>
    <w:uiPriority w:val="99"/>
    <w:semiHidden/>
    <w:unhideWhenUsed/>
    <w:rsid w:val="00674EEE"/>
    <w:rPr>
      <w:sz w:val="18"/>
      <w:szCs w:val="18"/>
    </w:rPr>
  </w:style>
  <w:style w:type="paragraph" w:styleId="CommentText">
    <w:name w:val="annotation text"/>
    <w:basedOn w:val="Normal"/>
    <w:link w:val="CommentTextChar"/>
    <w:uiPriority w:val="99"/>
    <w:semiHidden/>
    <w:unhideWhenUsed/>
    <w:rsid w:val="00674EEE"/>
  </w:style>
  <w:style w:type="character" w:customStyle="1" w:styleId="CommentTextChar">
    <w:name w:val="Comment Text Char"/>
    <w:basedOn w:val="DefaultParagraphFont"/>
    <w:link w:val="CommentText"/>
    <w:uiPriority w:val="99"/>
    <w:semiHidden/>
    <w:rsid w:val="00674EEE"/>
  </w:style>
  <w:style w:type="paragraph" w:styleId="BalloonText">
    <w:name w:val="Balloon Text"/>
    <w:basedOn w:val="Normal"/>
    <w:link w:val="BalloonTextChar"/>
    <w:uiPriority w:val="99"/>
    <w:semiHidden/>
    <w:unhideWhenUsed/>
    <w:rsid w:val="00674E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EEE"/>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AF7A42"/>
    <w:rPr>
      <w:b/>
      <w:bCs/>
      <w:sz w:val="20"/>
      <w:szCs w:val="20"/>
    </w:rPr>
  </w:style>
  <w:style w:type="character" w:customStyle="1" w:styleId="CommentSubjectChar">
    <w:name w:val="Comment Subject Char"/>
    <w:basedOn w:val="CommentTextChar"/>
    <w:link w:val="CommentSubject"/>
    <w:uiPriority w:val="99"/>
    <w:semiHidden/>
    <w:rsid w:val="00AF7A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599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1528</Characters>
  <Application>Microsoft Macintosh Word</Application>
  <DocSecurity>0</DocSecurity>
  <Lines>12</Lines>
  <Paragraphs>3</Paragraphs>
  <ScaleCrop>false</ScaleCrop>
  <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destanie mcallister</dc:creator>
  <cp:keywords/>
  <dc:description/>
  <cp:lastModifiedBy>destanie mcallister</cp:lastModifiedBy>
  <cp:revision>2</cp:revision>
  <dcterms:created xsi:type="dcterms:W3CDTF">2015-04-18T14:34:00Z</dcterms:created>
  <dcterms:modified xsi:type="dcterms:W3CDTF">2015-04-18T14:34:00Z</dcterms:modified>
</cp:coreProperties>
</file>